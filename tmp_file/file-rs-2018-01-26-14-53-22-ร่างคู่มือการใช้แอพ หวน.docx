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D3" w:rsidRPr="00EA498A" w:rsidRDefault="00DC58D3" w:rsidP="00DC58D3">
      <w:pPr>
        <w:spacing w:line="240" w:lineRule="auto"/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</w:pPr>
      <w:r w:rsidRPr="003B2C76">
        <w:rPr>
          <w:rFonts w:ascii="TH SarabunPSK" w:eastAsia="Tahoma" w:hAnsi="TH SarabunPSK" w:cs="TH SarabunPSK"/>
          <w:b/>
          <w:bCs/>
          <w:sz w:val="32"/>
          <w:szCs w:val="32"/>
          <w:highlight w:val="yellow"/>
          <w:cs/>
        </w:rPr>
        <w:t>การติดตั้งแอพพลิเคชั่นบนอุปกรณ์พกพา</w:t>
      </w:r>
      <w:r w:rsidRPr="003B2C76">
        <w:rPr>
          <w:rFonts w:ascii="TH SarabunPSK" w:eastAsia="TH SarabunPSK" w:hAnsi="TH SarabunPSK" w:cs="TH SarabunPSK" w:hint="cs"/>
          <w:b/>
          <w:bCs/>
          <w:sz w:val="32"/>
          <w:szCs w:val="32"/>
          <w:highlight w:val="yellow"/>
          <w:cs/>
        </w:rPr>
        <w:t>ระบบแอนดร</w:t>
      </w:r>
      <w:proofErr w:type="spellStart"/>
      <w:r w:rsidRPr="003B2C76">
        <w:rPr>
          <w:rFonts w:ascii="TH SarabunPSK" w:eastAsia="TH SarabunPSK" w:hAnsi="TH SarabunPSK" w:cs="TH SarabunPSK" w:hint="cs"/>
          <w:b/>
          <w:bCs/>
          <w:sz w:val="32"/>
          <w:szCs w:val="32"/>
          <w:highlight w:val="yellow"/>
          <w:cs/>
        </w:rPr>
        <w:t>อยด์</w:t>
      </w:r>
      <w:proofErr w:type="spellEnd"/>
      <w:r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DC58D3" w:rsidRPr="00DC58D3" w:rsidRDefault="00DC58D3" w:rsidP="00DC58D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A498A">
        <w:rPr>
          <w:rFonts w:ascii="TH SarabunPSK" w:hAnsi="TH SarabunPSK" w:cs="TH SarabunPSK" w:hint="cs"/>
          <w:sz w:val="32"/>
          <w:szCs w:val="32"/>
          <w:cs/>
        </w:rPr>
        <w:t>แอพพลิเคชั่นฐานข้อมูลแรงงานนอกระบบ (</w:t>
      </w:r>
      <w:r w:rsidRPr="00EA498A">
        <w:rPr>
          <w:rFonts w:ascii="TH SarabunPSK" w:hAnsi="TH SarabunPSK" w:cs="TH SarabunPSK"/>
          <w:sz w:val="32"/>
          <w:szCs w:val="32"/>
        </w:rPr>
        <w:t>ELDB</w:t>
      </w:r>
      <w:r w:rsidRPr="00EA498A">
        <w:rPr>
          <w:rFonts w:ascii="TH SarabunPSK" w:hAnsi="TH SarabunPSK" w:cs="TH SarabunPSK" w:hint="cs"/>
          <w:sz w:val="32"/>
          <w:szCs w:val="32"/>
          <w:cs/>
        </w:rPr>
        <w:t>) ที่ทำงานบนอุปกรณ์พกพานั้น เป็นโปรแกรมที่พัฒนาขึ้นบนระบบปฏิบัติการแอนดร</w:t>
      </w:r>
      <w:proofErr w:type="spellStart"/>
      <w:r w:rsidRPr="00EA498A">
        <w:rPr>
          <w:rFonts w:ascii="TH SarabunPSK" w:hAnsi="TH SarabunPSK" w:cs="TH SarabunPSK" w:hint="cs"/>
          <w:sz w:val="32"/>
          <w:szCs w:val="32"/>
          <w:cs/>
        </w:rPr>
        <w:t>อยด์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เก็บข้อมูลความต้องการในการดูแลด้านต่าง ๆ ของแรงงานนอกระบบ</w:t>
      </w:r>
      <w:r w:rsidRPr="00EA498A">
        <w:rPr>
          <w:rFonts w:ascii="TH SarabunPSK" w:hAnsi="TH SarabunPSK" w:cs="TH SarabunPSK" w:hint="cs"/>
          <w:sz w:val="32"/>
          <w:szCs w:val="32"/>
          <w:cs/>
        </w:rPr>
        <w:t xml:space="preserve"> การติดตั้ง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แอพพลิเคชั่นมีขั้นตอน ดังนี้ 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34"/>
        <w:gridCol w:w="2693"/>
        <w:gridCol w:w="6237"/>
      </w:tblGrid>
      <w:tr w:rsidR="00DC58D3" w:rsidTr="00D428D1">
        <w:tc>
          <w:tcPr>
            <w:tcW w:w="534" w:type="dxa"/>
          </w:tcPr>
          <w:p w:rsidR="00DC58D3" w:rsidRPr="00EA498A" w:rsidRDefault="00DC58D3" w:rsidP="00DC58D3">
            <w:pPr>
              <w:numPr>
                <w:ilvl w:val="1"/>
                <w:numId w:val="1"/>
              </w:numPr>
              <w:tabs>
                <w:tab w:val="left" w:pos="1276"/>
              </w:tabs>
              <w:spacing w:after="160"/>
              <w:ind w:left="0" w:firstLine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693" w:type="dxa"/>
          </w:tcPr>
          <w:p w:rsidR="00DC58D3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EA49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เปิดโปรแกรม </w:t>
            </w:r>
            <w:r w:rsidRPr="00EA498A">
              <w:rPr>
                <w:rFonts w:ascii="TH SarabunPSK" w:hAnsi="TH SarabunPSK" w:cs="TH SarabunPSK"/>
                <w:sz w:val="32"/>
                <w:szCs w:val="32"/>
              </w:rPr>
              <w:t>Google Play</w:t>
            </w:r>
            <w:r w:rsidRPr="00EA49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</w:t>
            </w:r>
            <w:r w:rsidRPr="008D31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รือ </w:t>
            </w:r>
            <w:r w:rsidRPr="008D31F3">
              <w:rPr>
                <w:rFonts w:ascii="TH SarabunPSK" w:hAnsi="TH SarabunPSK" w:cs="TH SarabunPSK"/>
                <w:sz w:val="32"/>
                <w:szCs w:val="32"/>
              </w:rPr>
              <w:t>Play store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ins w:id="0" w:author="PHouns NPs" w:date="2018-01-21T09:55:00Z">
              <w:r>
                <w:rPr>
                  <w:rFonts w:ascii="TH SarabunPSK" w:hAnsi="TH SarabunPSK" w:cs="TH SarabunPSK" w:hint="cs"/>
                  <w:sz w:val="32"/>
                  <w:szCs w:val="32"/>
                  <w:cs/>
                </w:rPr>
                <w:t>เพื่อติดตั้งโปรแกรม โดย</w:t>
              </w:r>
            </w:ins>
            <w:ins w:id="1" w:author="PHouns NPs" w:date="2018-01-21T10:11:00Z">
              <w:r>
                <w:rPr>
                  <w:rFonts w:ascii="TH SarabunPSK" w:hAnsi="TH SarabunPSK" w:cs="TH SarabunPSK" w:hint="cs"/>
                  <w:sz w:val="32"/>
                  <w:szCs w:val="32"/>
                  <w:cs/>
                </w:rPr>
                <w:t>ค้นหาด้วย</w:t>
              </w:r>
            </w:ins>
            <w:ins w:id="2" w:author="PHouns NPs" w:date="2018-01-21T09:55:00Z">
              <w:r>
                <w:rPr>
                  <w:rFonts w:ascii="TH SarabunPSK" w:hAnsi="TH SarabunPSK" w:cs="TH SarabunPSK" w:hint="cs"/>
                  <w:sz w:val="32"/>
                  <w:szCs w:val="32"/>
                  <w:cs/>
                </w:rPr>
                <w:t xml:space="preserve">คำว่า </w:t>
              </w:r>
            </w:ins>
            <w:ins w:id="3" w:author="PHouns NPs" w:date="2018-01-21T10:11:00Z">
              <w:r>
                <w:rPr>
                  <w:rFonts w:ascii="TH SarabunPSK" w:hAnsi="TH SarabunPSK" w:cs="TH SarabunPSK"/>
                  <w:sz w:val="32"/>
                  <w:szCs w:val="32"/>
                </w:rPr>
                <w:t>“</w:t>
              </w:r>
              <w:r>
                <w:rPr>
                  <w:rFonts w:ascii="TH SarabunPSK" w:hAnsi="TH SarabunPSK" w:cs="TH SarabunPSK" w:hint="cs"/>
                  <w:sz w:val="32"/>
                  <w:szCs w:val="32"/>
                  <w:cs/>
                </w:rPr>
                <w:t>ฐานข้อมูลแรงงานนอกระบบ</w:t>
              </w:r>
              <w:r>
                <w:rPr>
                  <w:rFonts w:ascii="TH SarabunPSK" w:hAnsi="TH SarabunPSK" w:cs="TH SarabunPSK"/>
                  <w:sz w:val="32"/>
                  <w:szCs w:val="32"/>
                </w:rPr>
                <w:t>”</w:t>
              </w:r>
            </w:ins>
            <w:ins w:id="4" w:author="PHouns NPs" w:date="2018-01-21T09:55:00Z">
              <w:r>
                <w:rPr>
                  <w:rFonts w:ascii="TH SarabunPSK" w:hAnsi="TH SarabunPSK" w:cs="TH SarabunPSK" w:hint="cs"/>
                  <w:sz w:val="32"/>
                  <w:szCs w:val="32"/>
                  <w:cs/>
                </w:rPr>
                <w:t xml:space="preserve"> </w:t>
              </w:r>
            </w:ins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กดปุ่มติดตั้ง </w:t>
            </w:r>
          </w:p>
          <w:p w:rsidR="00DC58D3" w:rsidRPr="00C44A21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เปิดโปรแกรม </w:t>
            </w:r>
          </w:p>
        </w:tc>
        <w:tc>
          <w:tcPr>
            <w:tcW w:w="6237" w:type="dxa"/>
          </w:tcPr>
          <w:p w:rsidR="00DC58D3" w:rsidRDefault="00DC58D3" w:rsidP="00D428D1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1805305</wp:posOffset>
                      </wp:positionH>
                      <wp:positionV relativeFrom="paragraph">
                        <wp:posOffset>53340</wp:posOffset>
                      </wp:positionV>
                      <wp:extent cx="1644015" cy="2493645"/>
                      <wp:effectExtent l="6350" t="9525" r="6985" b="1143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015" cy="2493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58D3" w:rsidRDefault="00DC58D3" w:rsidP="00DC58D3"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"https://scontent.fbkk5-2.fna.fbcdn.net/v/t34.0-12/27042654_1818914954808874_1576054359_n.png?oh=3580f91aeedf6d2bb4f1c8ef4ff8e326&amp;oe=5A65E2E6" \* MERGEFORMATINET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119" type="#_x0000_t75" alt="" style="width:114.15pt;height:174.85pt">
                                        <v:imagedata r:id="rId7" r:href="rId8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margin-left:142.15pt;margin-top:4.2pt;width:129.45pt;height:196.3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">
                      <v:textbox>
                        <w:txbxContent>
                          <w:p w:rsidR="00DC58D3" w:rsidRDefault="00DC58D3" w:rsidP="00DC58D3">
                            <w:r>
                              <w:fldChar w:fldCharType="begin"/>
                            </w:r>
                            <w:r>
                              <w:instrText xml:space="preserve"> INCLUDEPICTURE "https://scontent.fbkk5-2.fna.fbcdn.net/v/t34.0-12/27042654_1818914954808874_1576054359_n.png?oh=3580f91aeedf6d2bb4f1c8ef4ff8e326&amp;oe=5A65E2E6"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119" type="#_x0000_t75" alt="" style="width:114.15pt;height:174.85pt">
                                  <v:imagedata r:id="rId7" r:href="rId9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fldChar w:fldCharType="begin"/>
            </w:r>
            <w:r>
              <w:instrText xml:space="preserve"> INCLUDEPICTURE "https://scontent.fbkk5-2.fna.fbcdn.net/v/t34.0-12/26996410_1818906921476344_236042273_n.png?oh=02814da16beccf4a4364bcdc07446bb0&amp;oe=5A66F8AF" \* MERGEFORMATINET </w:instrText>
            </w:r>
            <w:r>
              <w:fldChar w:fldCharType="separate"/>
            </w:r>
            <w:r>
              <w:pict>
                <v:shape id="_x0000_i1110" type="#_x0000_t75" alt="" style="width:128.55pt;height:200.55pt">
                  <v:imagedata r:id="rId10" r:href="rId11"/>
                </v:shape>
              </w:pict>
            </w:r>
            <w:r>
              <w:fldChar w:fldCharType="end"/>
            </w:r>
          </w:p>
        </w:tc>
      </w:tr>
      <w:tr w:rsidR="00DC58D3" w:rsidTr="00D428D1">
        <w:tc>
          <w:tcPr>
            <w:tcW w:w="534" w:type="dxa"/>
          </w:tcPr>
          <w:p w:rsidR="00DC58D3" w:rsidRPr="00EA498A" w:rsidRDefault="00DC58D3" w:rsidP="00DC58D3">
            <w:pPr>
              <w:numPr>
                <w:ilvl w:val="1"/>
                <w:numId w:val="1"/>
              </w:numPr>
              <w:tabs>
                <w:tab w:val="left" w:pos="1276"/>
              </w:tabs>
              <w:spacing w:after="160"/>
              <w:ind w:left="0" w:firstLine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693" w:type="dxa"/>
          </w:tcPr>
          <w:p w:rsidR="00DC58D3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45A1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เปิดแอพพลิเคชั่นฐานข้อมูลแรงงานนอกระบบ </w:t>
            </w:r>
          </w:p>
          <w:p w:rsidR="00DC58D3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45A14">
              <w:rPr>
                <w:rFonts w:ascii="TH SarabunPSK" w:hAnsi="TH SarabunPSK" w:cs="TH SarabunPSK"/>
                <w:sz w:val="32"/>
                <w:szCs w:val="32"/>
                <w:cs/>
              </w:rPr>
              <w:t>สมัครใช้งานระบบ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DC58D3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 </w:t>
            </w:r>
          </w:p>
          <w:p w:rsidR="00DC58D3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และลงทะเบียน </w:t>
            </w:r>
          </w:p>
          <w:p w:rsidR="00DC58D3" w:rsidRPr="00441B20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จนขึ้นภาพ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ลงทะเบียนสำเร็จ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</w:p>
          <w:p w:rsidR="00DC58D3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45A14">
              <w:rPr>
                <w:rFonts w:ascii="TH SarabunPSK" w:hAnsi="TH SarabunPSK" w:cs="TH SarabunPSK" w:hint="cs"/>
                <w:sz w:val="32"/>
                <w:szCs w:val="32"/>
                <w:highlight w:val="yellow"/>
                <w:cs/>
              </w:rPr>
              <w:t>รอแอดมินอ</w:t>
            </w:r>
            <w:proofErr w:type="spellStart"/>
            <w:r w:rsidRPr="00745A14">
              <w:rPr>
                <w:rFonts w:ascii="TH SarabunPSK" w:hAnsi="TH SarabunPSK" w:cs="TH SarabunPSK" w:hint="cs"/>
                <w:sz w:val="32"/>
                <w:szCs w:val="32"/>
                <w:highlight w:val="yellow"/>
                <w:cs/>
              </w:rPr>
              <w:t>นุมั</w:t>
            </w:r>
            <w:proofErr w:type="spellEnd"/>
            <w:r w:rsidRPr="00745A14">
              <w:rPr>
                <w:rFonts w:ascii="TH SarabunPSK" w:hAnsi="TH SarabunPSK" w:cs="TH SarabunPSK" w:hint="cs"/>
                <w:sz w:val="32"/>
                <w:szCs w:val="32"/>
                <w:highlight w:val="yellow"/>
                <w:cs/>
              </w:rPr>
              <w:t>ติจังหวัด ผู้นำในพื้นที่ของตัวเอง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DC58D3" w:rsidRPr="00CF520A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เมื่อมีคนในจังหวัด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ผู้ที่อยู่ในเครือข่ายการทำงาน มาสมัคร ท่านสามารถสมัครเข้าใช้งานได้ </w:t>
            </w:r>
          </w:p>
        </w:tc>
        <w:tc>
          <w:tcPr>
            <w:tcW w:w="6237" w:type="dxa"/>
          </w:tcPr>
          <w:p w:rsidR="00DC58D3" w:rsidRDefault="00DC58D3" w:rsidP="00D428D1">
            <w:pPr>
              <w:spacing w:after="1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9885" cy="2207895"/>
                  <wp:effectExtent l="0" t="0" r="0" b="1905"/>
                  <wp:docPr id="17" name="Picture 17" descr="C:\Users\USER\Desktop\26996042_1818915514808818_860824615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USER\Desktop\26996042_1818915514808818_860824615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220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645920" cy="2207895"/>
                  <wp:effectExtent l="0" t="0" r="0" b="1905"/>
                  <wp:docPr id="16" name="Picture 16" descr="../Desktop/27157223_1818915854808784_43424688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../Desktop/27157223_1818915854808784_43424688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220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:rsidR="00DC58D3" w:rsidRDefault="00DC58D3" w:rsidP="00D428D1">
            <w:pPr>
              <w:spacing w:after="160"/>
              <w:rPr>
                <w:noProof/>
              </w:rPr>
            </w:pPr>
          </w:p>
          <w:p w:rsidR="00DC58D3" w:rsidRPr="000F691B" w:rsidRDefault="00DC58D3" w:rsidP="00D428D1">
            <w:pPr>
              <w:spacing w:after="16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051050" cy="2638425"/>
                  <wp:effectExtent l="0" t="0" r="6350" b="9525"/>
                  <wp:docPr id="15" name="Picture 15" descr="C:\Users\USER\Desktop\27042642_1818917031475333_1537257698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USER\Desktop\27042642_1818917031475333_1537257698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8D3" w:rsidTr="00D428D1">
        <w:tc>
          <w:tcPr>
            <w:tcW w:w="534" w:type="dxa"/>
          </w:tcPr>
          <w:p w:rsidR="00DC58D3" w:rsidRPr="00EA498A" w:rsidRDefault="00DC58D3" w:rsidP="00DC58D3">
            <w:pPr>
              <w:numPr>
                <w:ilvl w:val="1"/>
                <w:numId w:val="1"/>
              </w:numPr>
              <w:tabs>
                <w:tab w:val="left" w:pos="1276"/>
              </w:tabs>
              <w:spacing w:after="160"/>
              <w:ind w:left="0" w:firstLine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693" w:type="dxa"/>
          </w:tcPr>
          <w:p w:rsidR="00DC58D3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หน้าหลัก และหน้ากระดานภาพรวม</w:t>
            </w:r>
          </w:p>
          <w:p w:rsidR="00DC58D3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C58D3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C58D3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C58D3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C58D3" w:rsidRPr="00745A14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6237" w:type="dxa"/>
          </w:tcPr>
          <w:p w:rsidR="00DC58D3" w:rsidRDefault="00DC58D3" w:rsidP="00D428D1">
            <w:pPr>
              <w:spacing w:after="16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86723</wp:posOffset>
                      </wp:positionH>
                      <wp:positionV relativeFrom="paragraph">
                        <wp:posOffset>46265</wp:posOffset>
                      </wp:positionV>
                      <wp:extent cx="1463040" cy="2246812"/>
                      <wp:effectExtent l="0" t="0" r="17145" b="20320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22468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58D3" w:rsidRDefault="00DC58D3" w:rsidP="00DC58D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266825" cy="2103120"/>
                                        <wp:effectExtent l="0" t="0" r="9525" b="0"/>
                                        <wp:docPr id="21" name="Picture 21" descr="C:\Users\USER\Desktop\27043327_1818936308140072_1026503878_n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6" descr="C:\Users\USER\Desktop\27043327_1818936308140072_1026503878_n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67196" cy="21037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27" type="#_x0000_t202" style="position:absolute;left:0;text-align:left;margin-left:6.85pt;margin-top:3.65pt;width:115.2pt;height:176.9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">
                      <v:textbox>
                        <w:txbxContent>
                          <w:p w:rsidR="00DC58D3" w:rsidRDefault="00DC58D3" w:rsidP="00DC58D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66825" cy="2103120"/>
                                  <wp:effectExtent l="0" t="0" r="9525" b="0"/>
                                  <wp:docPr id="21" name="Picture 21" descr="C:\Users\USER\Desktop\27043327_1818936308140072_1026503878_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6" descr="C:\Users\USER\Desktop\27043327_1818936308140072_1026503878_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7196" cy="2103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                                       </w:t>
            </w:r>
            <w:r w:rsidRPr="00EA498A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410970" cy="2298881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993" cy="2300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5" w:name="_GoBack"/>
        <w:bookmarkEnd w:id="5"/>
      </w:tr>
      <w:tr w:rsidR="00DC58D3" w:rsidTr="00D428D1">
        <w:tc>
          <w:tcPr>
            <w:tcW w:w="534" w:type="dxa"/>
          </w:tcPr>
          <w:p w:rsidR="00DC58D3" w:rsidRPr="00EA498A" w:rsidRDefault="00DC58D3" w:rsidP="00DC58D3">
            <w:pPr>
              <w:numPr>
                <w:ilvl w:val="1"/>
                <w:numId w:val="1"/>
              </w:numPr>
              <w:tabs>
                <w:tab w:val="left" w:pos="1276"/>
              </w:tabs>
              <w:spacing w:after="160"/>
              <w:ind w:left="0" w:firstLine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693" w:type="dxa"/>
          </w:tcPr>
          <w:p w:rsidR="00DC58D3" w:rsidRPr="00CF520A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เริ่มเข้าด้วยเลขบัตรประชาชน ตรวจสอบ ใส่ข้อมูลพิกัดแทนย้อนหลัง </w:t>
            </w:r>
          </w:p>
        </w:tc>
        <w:tc>
          <w:tcPr>
            <w:tcW w:w="6237" w:type="dxa"/>
          </w:tcPr>
          <w:p w:rsidR="00DC58D3" w:rsidRDefault="00DC58D3" w:rsidP="00D428D1">
            <w:pPr>
              <w:spacing w:after="1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8390" cy="17240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390" cy="1724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50950" cy="1673860"/>
                  <wp:effectExtent l="0" t="0" r="635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673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33145" cy="1842770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842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8D3" w:rsidTr="00D428D1">
        <w:tc>
          <w:tcPr>
            <w:tcW w:w="534" w:type="dxa"/>
          </w:tcPr>
          <w:p w:rsidR="00DC58D3" w:rsidRPr="00EA498A" w:rsidRDefault="00DC58D3" w:rsidP="00DC58D3">
            <w:pPr>
              <w:numPr>
                <w:ilvl w:val="1"/>
                <w:numId w:val="1"/>
              </w:numPr>
              <w:tabs>
                <w:tab w:val="left" w:pos="1276"/>
              </w:tabs>
              <w:spacing w:after="160"/>
              <w:ind w:left="0" w:firstLine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693" w:type="dxa"/>
          </w:tcPr>
          <w:p w:rsidR="00DC58D3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การกรอกข้อมูลในแต่ละ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Part </w:t>
            </w:r>
          </w:p>
          <w:p w:rsidR="00DC58D3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กรอกข้อมูลแรงงานทั้ง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 และโชว์พิกัด </w:t>
            </w:r>
          </w:p>
        </w:tc>
        <w:tc>
          <w:tcPr>
            <w:tcW w:w="6237" w:type="dxa"/>
          </w:tcPr>
          <w:p w:rsidR="00DC58D3" w:rsidRDefault="00DC58D3" w:rsidP="00D428D1">
            <w:pPr>
              <w:spacing w:after="160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EA498A">
              <w:rPr>
                <w:rFonts w:ascii="TH SarabunPSK" w:eastAsia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580515" cy="2312035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515" cy="231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DC58D3" w:rsidTr="00D428D1">
        <w:tc>
          <w:tcPr>
            <w:tcW w:w="534" w:type="dxa"/>
          </w:tcPr>
          <w:p w:rsidR="00DC58D3" w:rsidRPr="00EA498A" w:rsidRDefault="00DC58D3" w:rsidP="00DC58D3">
            <w:pPr>
              <w:numPr>
                <w:ilvl w:val="1"/>
                <w:numId w:val="1"/>
              </w:numPr>
              <w:tabs>
                <w:tab w:val="left" w:pos="1276"/>
              </w:tabs>
              <w:spacing w:after="160"/>
              <w:ind w:left="0" w:firstLine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693" w:type="dxa"/>
          </w:tcPr>
          <w:p w:rsidR="00DC58D3" w:rsidRPr="000E09AA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 w:hint="cs"/>
                <w:sz w:val="32"/>
                <w:szCs w:val="32"/>
                <w:highlight w:val="yellow"/>
                <w:cs/>
              </w:rPr>
            </w:pPr>
            <w:r w:rsidRPr="000E09AA">
              <w:rPr>
                <w:rFonts w:ascii="TH SarabunPSK" w:hAnsi="TH SarabunPSK" w:cs="TH SarabunPSK" w:hint="cs"/>
                <w:sz w:val="32"/>
                <w:szCs w:val="32"/>
                <w:highlight w:val="yellow"/>
                <w:cs/>
              </w:rPr>
              <w:t xml:space="preserve">การประมวลและแสดงผลข้อมูล </w:t>
            </w:r>
          </w:p>
        </w:tc>
        <w:tc>
          <w:tcPr>
            <w:tcW w:w="6237" w:type="dxa"/>
          </w:tcPr>
          <w:p w:rsidR="00DC58D3" w:rsidRDefault="00DC58D3" w:rsidP="00D428D1">
            <w:pPr>
              <w:spacing w:after="160"/>
              <w:jc w:val="center"/>
              <w:rPr>
                <w:noProof/>
              </w:rPr>
            </w:pPr>
          </w:p>
        </w:tc>
      </w:tr>
      <w:tr w:rsidR="00DC58D3" w:rsidTr="00D428D1">
        <w:tc>
          <w:tcPr>
            <w:tcW w:w="534" w:type="dxa"/>
          </w:tcPr>
          <w:p w:rsidR="00DC58D3" w:rsidRPr="00EA498A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693" w:type="dxa"/>
          </w:tcPr>
          <w:p w:rsidR="00DC58D3" w:rsidRPr="000E09AA" w:rsidRDefault="00DC58D3" w:rsidP="00D428D1">
            <w:pPr>
              <w:tabs>
                <w:tab w:val="left" w:pos="1276"/>
              </w:tabs>
              <w:spacing w:after="160"/>
              <w:rPr>
                <w:rFonts w:ascii="TH SarabunPSK" w:hAnsi="TH SarabunPSK" w:cs="TH SarabunPSK" w:hint="cs"/>
                <w:sz w:val="32"/>
                <w:szCs w:val="32"/>
                <w:highlight w:val="yellow"/>
                <w:cs/>
              </w:rPr>
            </w:pPr>
            <w:r w:rsidRPr="000E09AA">
              <w:rPr>
                <w:rFonts w:ascii="TH SarabunPSK" w:hAnsi="TH SarabunPSK" w:cs="TH SarabunPSK" w:hint="cs"/>
                <w:sz w:val="32"/>
                <w:szCs w:val="32"/>
                <w:highlight w:val="yellow"/>
                <w:cs/>
              </w:rPr>
              <w:t xml:space="preserve">กรณีย้ายพื้นที่ </w:t>
            </w:r>
          </w:p>
        </w:tc>
        <w:tc>
          <w:tcPr>
            <w:tcW w:w="6237" w:type="dxa"/>
          </w:tcPr>
          <w:p w:rsidR="00DC58D3" w:rsidRDefault="00DC58D3" w:rsidP="00D428D1">
            <w:pPr>
              <w:spacing w:after="160"/>
              <w:jc w:val="center"/>
              <w:rPr>
                <w:noProof/>
              </w:rPr>
            </w:pPr>
          </w:p>
        </w:tc>
      </w:tr>
    </w:tbl>
    <w:p w:rsidR="00DC58D3" w:rsidRDefault="00DC58D3"/>
    <w:sectPr w:rsidR="00DC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152" w:rsidRDefault="008A7152" w:rsidP="00DC58D3">
      <w:pPr>
        <w:spacing w:after="0" w:line="240" w:lineRule="auto"/>
      </w:pPr>
      <w:r>
        <w:separator/>
      </w:r>
    </w:p>
  </w:endnote>
  <w:endnote w:type="continuationSeparator" w:id="0">
    <w:p w:rsidR="008A7152" w:rsidRDefault="008A7152" w:rsidP="00DC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152" w:rsidRDefault="008A7152" w:rsidP="00DC58D3">
      <w:pPr>
        <w:spacing w:after="0" w:line="240" w:lineRule="auto"/>
      </w:pPr>
      <w:r>
        <w:separator/>
      </w:r>
    </w:p>
  </w:footnote>
  <w:footnote w:type="continuationSeparator" w:id="0">
    <w:p w:rsidR="008A7152" w:rsidRDefault="008A7152" w:rsidP="00DC5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4477"/>
    <w:multiLevelType w:val="multilevel"/>
    <w:tmpl w:val="470276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TH SarabunPSK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TH SarabunPSK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="TH SarabunPSK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="TH SarabunPSK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eastAsia="TH SarabunPSK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="TH SarabunPSK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eastAsia="TH SarabunPSK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eastAsia="TH SarabunPSK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Houns NPs">
    <w15:presenceInfo w15:providerId="Windows Live" w15:userId="3ebeb34ac043f3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D3"/>
    <w:rsid w:val="00124A41"/>
    <w:rsid w:val="0077691D"/>
    <w:rsid w:val="008A7152"/>
    <w:rsid w:val="00DC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6F65"/>
  <w15:chartTrackingRefBased/>
  <w15:docId w15:val="{245014C6-B64E-4C3B-927C-BDEA708A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58D3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content.fbkk5-2.fna.fbcdn.net/v/t34.0-12/27042654_1818914954808874_1576054359_n.png?oh=3580f91aeedf6d2bb4f1c8ef4ff8e326&amp;oe=5A65E2E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scontent.fbkk5-2.fna.fbcdn.net/v/t34.0-12/26996410_1818906921476344_236042273_n.png?oh=02814da16beccf4a4364bcdc07446bb0&amp;oe=5A66F8A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https://scontent.fbkk5-2.fna.fbcdn.net/v/t34.0-12/27042654_1818914954808874_1576054359_n.png?oh=3580f91aeedf6d2bb4f1c8ef4ff8e326&amp;oe=5A65E2E6" TargetMode="Externa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PHouns NPs</dc:creator>
  <cp:keywords/>
  <dc:description/>
  <cp:lastModifiedBy>PHouns NPs</cp:lastModifiedBy>
  <cp:revision>2</cp:revision>
  <dcterms:created xsi:type="dcterms:W3CDTF">2018-01-21T05:29:00Z</dcterms:created>
  <dcterms:modified xsi:type="dcterms:W3CDTF">2018-01-21T05:35:00Z</dcterms:modified>
</cp:coreProperties>
</file>